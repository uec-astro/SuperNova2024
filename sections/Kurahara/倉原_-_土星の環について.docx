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Fonts w:ascii="Arial Unicode MS" w:cs="Arial Unicode MS" w:eastAsia="Arial Unicode MS" w:hAnsi="Arial Unicode MS"/>
          <w:b w:val="1"/>
          <w:sz w:val="28"/>
          <w:szCs w:val="28"/>
          <w:rtl w:val="0"/>
        </w:rPr>
        <w:t xml:space="preserve">LateXでテンプレダウンロードしたのにコンパイルできない助けて</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(つけてほしい写真とかトピックとかあればコメントしてください)</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土星の環(リング)を考える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2025年3月24日土星の環が消滅する．―正確には"消滅して見える"．これは</w:t>
      </w:r>
      <w:r w:rsidDel="00000000" w:rsidR="00000000" w:rsidRPr="00000000">
        <w:rPr>
          <w:rFonts w:ascii="Arial Unicode MS" w:cs="Arial Unicode MS" w:eastAsia="Arial Unicode MS" w:hAnsi="Arial Unicode MS"/>
          <w:rtl w:val="0"/>
        </w:rPr>
        <w:t xml:space="preserve">，土星</w:t>
      </w:r>
      <w:r w:rsidDel="00000000" w:rsidR="00000000" w:rsidRPr="00000000">
        <w:rPr>
          <w:rFonts w:ascii="Arial Unicode MS" w:cs="Arial Unicode MS" w:eastAsia="Arial Unicode MS" w:hAnsi="Arial Unicode MS"/>
          <w:rtl w:val="0"/>
        </w:rPr>
        <w:t xml:space="preserve">の自転軸が</w:t>
      </w:r>
      <w:r w:rsidDel="00000000" w:rsidR="00000000" w:rsidRPr="00000000">
        <w:rPr>
          <w:rFonts w:ascii="Arial Unicode MS" w:cs="Arial Unicode MS" w:eastAsia="Arial Unicode MS" w:hAnsi="Arial Unicode MS"/>
          <w:rtl w:val="0"/>
        </w:rPr>
        <w:t xml:space="preserve">，公転</w:t>
      </w:r>
      <w:r w:rsidDel="00000000" w:rsidR="00000000" w:rsidRPr="00000000">
        <w:rPr>
          <w:rFonts w:ascii="Arial Unicode MS" w:cs="Arial Unicode MS" w:eastAsia="Arial Unicode MS" w:hAnsi="Arial Unicode MS"/>
          <w:rtl w:val="0"/>
        </w:rPr>
        <w:t xml:space="preserve">軌道面に対して傾いていること</w:t>
      </w:r>
      <w:r w:rsidDel="00000000" w:rsidR="00000000" w:rsidRPr="00000000">
        <w:rPr>
          <w:rFonts w:ascii="Arial Unicode MS" w:cs="Arial Unicode MS" w:eastAsia="Arial Unicode MS" w:hAnsi="Arial Unicode MS"/>
          <w:rtl w:val="0"/>
        </w:rPr>
        <w:t xml:space="preserve">，環</w:t>
      </w:r>
      <w:r w:rsidDel="00000000" w:rsidR="00000000" w:rsidRPr="00000000">
        <w:rPr>
          <w:rFonts w:ascii="Arial Unicode MS" w:cs="Arial Unicode MS" w:eastAsia="Arial Unicode MS" w:hAnsi="Arial Unicode MS"/>
          <w:rtl w:val="0"/>
        </w:rPr>
        <w:t xml:space="preserve">の厚みが星本体と比較して非常に薄いことが原因で</w:t>
      </w:r>
      <w:r w:rsidDel="00000000" w:rsidR="00000000" w:rsidRPr="00000000">
        <w:rPr>
          <w:rFonts w:ascii="Arial Unicode MS" w:cs="Arial Unicode MS" w:eastAsia="Arial Unicode MS" w:hAnsi="Arial Unicode MS"/>
          <w:rtl w:val="0"/>
        </w:rPr>
        <w:t xml:space="preserve">，地球</w:t>
      </w:r>
      <w:r w:rsidDel="00000000" w:rsidR="00000000" w:rsidRPr="00000000">
        <w:rPr>
          <w:rFonts w:ascii="Arial Unicode MS" w:cs="Arial Unicode MS" w:eastAsia="Arial Unicode MS" w:hAnsi="Arial Unicode MS"/>
          <w:rtl w:val="0"/>
        </w:rPr>
        <w:t xml:space="preserve">と土星または太陽と土星がある位置関係にあるとき生じる．この約15年に一度のイベントにちなんで</w:t>
      </w:r>
      <w:ins w:author="Yosuke Moriyama" w:id="0" w:date="2024-11-01T06:42:38Z">
        <w:r w:rsidDel="00000000" w:rsidR="00000000" w:rsidRPr="00000000">
          <w:rPr>
            <w:rtl w:val="0"/>
          </w:rPr>
          <w:t xml:space="preserve">，</w:t>
        </w:r>
      </w:ins>
      <w:r w:rsidDel="00000000" w:rsidR="00000000" w:rsidRPr="00000000">
        <w:rPr>
          <w:rFonts w:ascii="Arial Unicode MS" w:cs="Arial Unicode MS" w:eastAsia="Arial Unicode MS" w:hAnsi="Arial Unicode MS"/>
          <w:rtl w:val="0"/>
        </w:rPr>
        <w:t xml:space="preserve">このコーナーでは土星を中心にリングについて紹介する．</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歴史(いらなすぎて消すかも)</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1610年</w:t>
      </w:r>
      <w:ins w:author="Yosuke Moriyama" w:id="1" w:date="2024-11-01T06:43:06Z">
        <w:r w:rsidDel="00000000" w:rsidR="00000000" w:rsidRPr="00000000">
          <w:rPr>
            <w:rtl w:val="0"/>
          </w:rPr>
          <w:t xml:space="preserve">，</w:t>
        </w:r>
      </w:ins>
      <w:r w:rsidDel="00000000" w:rsidR="00000000" w:rsidRPr="00000000">
        <w:rPr>
          <w:rFonts w:ascii="Arial Unicode MS" w:cs="Arial Unicode MS" w:eastAsia="Arial Unicode MS" w:hAnsi="Arial Unicode MS"/>
          <w:rtl w:val="0"/>
        </w:rPr>
        <w:t xml:space="preserve">ガリレオ</w:t>
      </w:r>
      <w:ins w:author="Yosuke Moriyama" w:id="2" w:date="2024-11-01T06:43:17Z">
        <w:r w:rsidDel="00000000" w:rsidR="00000000" w:rsidRPr="00000000">
          <w:rPr>
            <w:rtl w:val="0"/>
          </w:rPr>
          <w:t xml:space="preserve">は</w:t>
        </w:r>
      </w:ins>
      <w:del w:author="Yosuke Moriyama" w:id="2" w:date="2024-11-01T06:43:17Z">
        <w:r w:rsidDel="00000000" w:rsidR="00000000" w:rsidRPr="00000000">
          <w:rPr>
            <w:rtl w:val="0"/>
          </w:rPr>
          <w:delText xml:space="preserve">が</w:delText>
        </w:r>
      </w:del>
      <w:r w:rsidDel="00000000" w:rsidR="00000000" w:rsidRPr="00000000">
        <w:rPr>
          <w:rFonts w:ascii="Arial Unicode MS" w:cs="Arial Unicode MS" w:eastAsia="Arial Unicode MS" w:hAnsi="Arial Unicode MS"/>
          <w:rtl w:val="0"/>
        </w:rPr>
        <w:t xml:space="preserve">望遠鏡によって土星に"耳"のようなものがあること観測した．(これはテストに</w:t>
      </w:r>
      <w:r w:rsidDel="00000000" w:rsidR="00000000" w:rsidRPr="00000000">
        <w:rPr>
          <w:rFonts w:ascii="Arial Unicode MS" w:cs="Arial Unicode MS" w:eastAsia="Arial Unicode MS" w:hAnsi="Arial Unicode MS"/>
          <w:rtl w:val="0"/>
        </w:rPr>
        <w:t xml:space="preserve">出る．耳</w:t>
      </w:r>
      <w:r w:rsidDel="00000000" w:rsidR="00000000" w:rsidRPr="00000000">
        <w:rPr>
          <w:rFonts w:ascii="Arial Unicode MS" w:cs="Arial Unicode MS" w:eastAsia="Arial Unicode MS" w:hAnsi="Arial Unicode MS"/>
          <w:rtl w:val="0"/>
        </w:rPr>
        <w:t xml:space="preserve">を発見しただけであって</w:t>
      </w:r>
      <w:r w:rsidDel="00000000" w:rsidR="00000000" w:rsidRPr="00000000">
        <w:rPr>
          <w:rFonts w:ascii="Arial Unicode MS" w:cs="Arial Unicode MS" w:eastAsia="Arial Unicode MS" w:hAnsi="Arial Unicode MS"/>
          <w:rtl w:val="0"/>
        </w:rPr>
        <w:t xml:space="preserve">，決して</w:t>
      </w:r>
      <w:r w:rsidDel="00000000" w:rsidR="00000000" w:rsidRPr="00000000">
        <w:rPr>
          <w:rFonts w:ascii="Arial Unicode MS" w:cs="Arial Unicode MS" w:eastAsia="Arial Unicode MS" w:hAnsi="Arial Unicode MS"/>
          <w:rtl w:val="0"/>
        </w:rPr>
        <w:t xml:space="preserve">リングを発見したわけではない</w:t>
      </w:r>
      <w:ins w:author="Yosuke Moriyama" w:id="3" w:date="2024-11-01T06:22:08Z">
        <w:r w:rsidDel="00000000" w:rsidR="00000000" w:rsidRPr="00000000">
          <w:rPr>
            <w:rtl w:val="0"/>
          </w:rPr>
          <w:t xml:space="preserve">）</w:t>
        </w:r>
      </w:ins>
      <w:del w:author="Yosuke Moriyama" w:id="3" w:date="2024-11-01T06:22:08Z">
        <w:r w:rsidDel="00000000" w:rsidR="00000000" w:rsidRPr="00000000">
          <w:rPr>
            <w:rtl w:val="0"/>
          </w:rPr>
          <w:delText xml:space="preserve">)</w:delText>
        </w:r>
      </w:del>
      <w:r w:rsidDel="00000000" w:rsidR="00000000" w:rsidRPr="00000000">
        <w:rPr>
          <w:rFonts w:ascii="Arial Unicode MS" w:cs="Arial Unicode MS" w:eastAsia="Arial Unicode MS" w:hAnsi="Arial Unicode MS"/>
          <w:rtl w:val="0"/>
        </w:rPr>
        <w:t xml:space="preserve">これが人類とリングの歴史の始まりと言われている．</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この後数々の研究が進み</w:t>
      </w:r>
      <w:r w:rsidDel="00000000" w:rsidR="00000000" w:rsidRPr="00000000">
        <w:rPr>
          <w:rFonts w:ascii="Arial Unicode MS" w:cs="Arial Unicode MS" w:eastAsia="Arial Unicode MS" w:hAnsi="Arial Unicode MS"/>
          <w:rtl w:val="0"/>
        </w:rPr>
        <w:t xml:space="preserve">，ついに</w:t>
      </w:r>
      <w:r w:rsidDel="00000000" w:rsidR="00000000" w:rsidRPr="00000000">
        <w:rPr>
          <w:rFonts w:ascii="Arial Unicode MS" w:cs="Arial Unicode MS" w:eastAsia="Arial Unicode MS" w:hAnsi="Arial Unicode MS"/>
          <w:rtl w:val="0"/>
        </w:rPr>
        <w:t xml:space="preserve">1659年</w:t>
      </w:r>
      <w:r w:rsidDel="00000000" w:rsidR="00000000" w:rsidRPr="00000000">
        <w:rPr>
          <w:rFonts w:ascii="Arial Unicode MS" w:cs="Arial Unicode MS" w:eastAsia="Arial Unicode MS" w:hAnsi="Arial Unicode MS"/>
          <w:rtl w:val="0"/>
        </w:rPr>
        <w:t xml:space="preserve">，ホイヘンス</w:t>
      </w:r>
      <w:r w:rsidDel="00000000" w:rsidR="00000000" w:rsidRPr="00000000">
        <w:rPr>
          <w:rFonts w:ascii="Arial Unicode MS" w:cs="Arial Unicode MS" w:eastAsia="Arial Unicode MS" w:hAnsi="Arial Unicode MS"/>
          <w:rtl w:val="0"/>
        </w:rPr>
        <w:t xml:space="preserve">によって衛星</w:t>
      </w:r>
      <w:del w:author="Yosuke Moriyama" w:id="4" w:date="2024-11-01T06:43:51Z">
        <w:r w:rsidDel="00000000" w:rsidR="00000000" w:rsidRPr="00000000">
          <w:rPr>
            <w:rtl w:val="0"/>
          </w:rPr>
          <w:delText xml:space="preserve">・</w:delText>
        </w:r>
      </w:del>
      <w:ins w:author="Yosuke Moriyama" w:id="4" w:date="2024-11-01T06:43:51Z">
        <w:r w:rsidDel="00000000" w:rsidR="00000000" w:rsidRPr="00000000">
          <w:rPr>
            <w:rtl w:val="0"/>
          </w:rPr>
          <w:t xml:space="preserve">「</w:t>
        </w:r>
      </w:ins>
      <w:r w:rsidDel="00000000" w:rsidR="00000000" w:rsidRPr="00000000">
        <w:rPr>
          <w:rFonts w:ascii="Arial Unicode MS" w:cs="Arial Unicode MS" w:eastAsia="Arial Unicode MS" w:hAnsi="Arial Unicode MS"/>
          <w:rtl w:val="0"/>
        </w:rPr>
        <w:t xml:space="preserve">タイタン</w:t>
      </w:r>
      <w:ins w:author="Yosuke Moriyama" w:id="5" w:date="2024-11-01T06:43:59Z">
        <w:r w:rsidDel="00000000" w:rsidR="00000000" w:rsidRPr="00000000">
          <w:rPr>
            <w:rtl w:val="0"/>
          </w:rPr>
          <w:t xml:space="preserve">」</w:t>
        </w:r>
      </w:ins>
      <w:r w:rsidDel="00000000" w:rsidR="00000000" w:rsidRPr="00000000">
        <w:rPr>
          <w:rFonts w:ascii="Arial Unicode MS" w:cs="Arial Unicode MS" w:eastAsia="Arial Unicode MS" w:hAnsi="Arial Unicode MS"/>
          <w:rtl w:val="0"/>
        </w:rPr>
        <w:t xml:space="preserve">が発見され</w:t>
      </w:r>
      <w:r w:rsidDel="00000000" w:rsidR="00000000" w:rsidRPr="00000000">
        <w:rPr>
          <w:rFonts w:ascii="Arial Unicode MS" w:cs="Arial Unicode MS" w:eastAsia="Arial Unicode MS" w:hAnsi="Arial Unicode MS"/>
          <w:rtl w:val="0"/>
        </w:rPr>
        <w:t xml:space="preserve">，現在</w:t>
      </w:r>
      <w:r w:rsidDel="00000000" w:rsidR="00000000" w:rsidRPr="00000000">
        <w:rPr>
          <w:rFonts w:ascii="Arial Unicode MS" w:cs="Arial Unicode MS" w:eastAsia="Arial Unicode MS" w:hAnsi="Arial Unicode MS"/>
          <w:rtl w:val="0"/>
        </w:rPr>
        <w:t xml:space="preserve">私たちが知るリングの姿がわかってきた．</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土星の基本データ</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土星は巨大ガス惑星の一つであり</w:t>
      </w:r>
      <w:ins w:author="Yosuke Moriyama" w:id="6" w:date="2024-11-01T06:45:07Z">
        <w:r w:rsidDel="00000000" w:rsidR="00000000" w:rsidRPr="00000000">
          <w:rPr>
            <w:rtl w:val="0"/>
          </w:rPr>
          <w:t xml:space="preserve">，</w:t>
        </w:r>
      </w:ins>
      <w:r w:rsidDel="00000000" w:rsidR="00000000" w:rsidRPr="00000000">
        <w:rPr>
          <w:rFonts w:ascii="Arial Unicode MS" w:cs="Arial Unicode MS" w:eastAsia="Arial Unicode MS" w:hAnsi="Arial Unicode MS"/>
          <w:rtl w:val="0"/>
        </w:rPr>
        <w:t xml:space="preserve">軌道長半径は約9.6</w:t>
      </w:r>
      <w:ins w:author="Yosuke Moriyama" w:id="7" w:date="2024-11-01T06:44:15Z">
        <w:r w:rsidDel="00000000" w:rsidR="00000000" w:rsidRPr="00000000">
          <w:rPr>
            <w:rtl w:val="0"/>
          </w:rPr>
          <w:t xml:space="preserve"> </w:t>
        </w:r>
      </w:ins>
      <w:r w:rsidDel="00000000" w:rsidR="00000000" w:rsidRPr="00000000">
        <w:rPr>
          <w:rtl w:val="0"/>
        </w:rPr>
        <w:t xml:space="preserve">au</w:t>
      </w:r>
      <w:r w:rsidDel="00000000" w:rsidR="00000000" w:rsidRPr="00000000">
        <w:rPr>
          <w:rFonts w:ascii="Arial Unicode MS" w:cs="Arial Unicode MS" w:eastAsia="Arial Unicode MS" w:hAnsi="Arial Unicode MS"/>
          <w:rtl w:val="0"/>
        </w:rPr>
        <w:t xml:space="preserve">，質量</w:t>
      </w:r>
      <w:r w:rsidDel="00000000" w:rsidR="00000000" w:rsidRPr="00000000">
        <w:rPr>
          <w:rFonts w:ascii="Arial Unicode MS" w:cs="Arial Unicode MS" w:eastAsia="Arial Unicode MS" w:hAnsi="Arial Unicode MS"/>
          <w:rtl w:val="0"/>
        </w:rPr>
        <w:t xml:space="preserve">は地球の95倍</w:t>
      </w:r>
      <w:r w:rsidDel="00000000" w:rsidR="00000000" w:rsidRPr="00000000">
        <w:rPr>
          <w:rFonts w:ascii="Arial Unicode MS" w:cs="Arial Unicode MS" w:eastAsia="Arial Unicode MS" w:hAnsi="Arial Unicode MS"/>
          <w:rtl w:val="0"/>
        </w:rPr>
        <w:t xml:space="preserve">，自転</w:t>
      </w:r>
      <w:r w:rsidDel="00000000" w:rsidR="00000000" w:rsidRPr="00000000">
        <w:rPr>
          <w:rFonts w:ascii="Arial Unicode MS" w:cs="Arial Unicode MS" w:eastAsia="Arial Unicode MS" w:hAnsi="Arial Unicode MS"/>
          <w:rtl w:val="0"/>
        </w:rPr>
        <w:t xml:space="preserve">周期は約10時間半</w:t>
      </w:r>
      <w:r w:rsidDel="00000000" w:rsidR="00000000" w:rsidRPr="00000000">
        <w:rPr>
          <w:rFonts w:ascii="Arial Unicode MS" w:cs="Arial Unicode MS" w:eastAsia="Arial Unicode MS" w:hAnsi="Arial Unicode MS"/>
          <w:rtl w:val="0"/>
        </w:rPr>
        <w:t xml:space="preserve">，公転</w:t>
      </w:r>
      <w:r w:rsidDel="00000000" w:rsidR="00000000" w:rsidRPr="00000000">
        <w:rPr>
          <w:rFonts w:ascii="Arial Unicode MS" w:cs="Arial Unicode MS" w:eastAsia="Arial Unicode MS" w:hAnsi="Arial Unicode MS"/>
          <w:rtl w:val="0"/>
        </w:rPr>
        <w:t xml:space="preserve">周期は約</w:t>
      </w:r>
      <w:r w:rsidDel="00000000" w:rsidR="00000000" w:rsidRPr="00000000">
        <w:rPr>
          <w:rtl w:val="0"/>
        </w:rPr>
        <w:t xml:space="preserve">29.5</w:t>
      </w:r>
      <w:r w:rsidDel="00000000" w:rsidR="00000000" w:rsidRPr="00000000">
        <w:rPr>
          <w:rFonts w:ascii="Arial Unicode MS" w:cs="Arial Unicode MS" w:eastAsia="Arial Unicode MS" w:hAnsi="Arial Unicode MS"/>
          <w:rtl w:val="0"/>
        </w:rPr>
        <w:t xml:space="preserve">年である．密度は690</w:t>
      </w:r>
      <w:ins w:author="Yosuke Moriyama" w:id="8" w:date="2024-11-01T06:44:18Z">
        <w:r w:rsidDel="00000000" w:rsidR="00000000" w:rsidRPr="00000000">
          <w:rPr>
            <w:rtl w:val="0"/>
          </w:rPr>
          <w:t xml:space="preserve"> </w:t>
        </w:r>
      </w:ins>
      <w:r w:rsidDel="00000000" w:rsidR="00000000" w:rsidRPr="00000000">
        <w:rPr>
          <w:rFonts w:ascii="Arial Unicode MS" w:cs="Arial Unicode MS" w:eastAsia="Arial Unicode MS" w:hAnsi="Arial Unicode MS"/>
          <w:rtl w:val="0"/>
        </w:rPr>
        <w:t xml:space="preserve">km/m³と惑星の中で最小である．ちなみに水の密度は997 kg/m³</w:t>
      </w:r>
      <w:r w:rsidDel="00000000" w:rsidR="00000000" w:rsidRPr="00000000">
        <w:rPr>
          <w:rFonts w:ascii="Arial Unicode MS" w:cs="Arial Unicode MS" w:eastAsia="Arial Unicode MS" w:hAnsi="Arial Unicode MS"/>
          <w:rtl w:val="0"/>
        </w:rPr>
        <w:t xml:space="preserve">，地球</w:t>
      </w:r>
      <w:r w:rsidDel="00000000" w:rsidR="00000000" w:rsidRPr="00000000">
        <w:rPr>
          <w:rFonts w:ascii="Arial Unicode MS" w:cs="Arial Unicode MS" w:eastAsia="Arial Unicode MS" w:hAnsi="Arial Unicode MS"/>
          <w:rtl w:val="0"/>
        </w:rPr>
        <w:t xml:space="preserve">の密度は5.51×10³ kg/m³であるため</w:t>
      </w:r>
      <w:r w:rsidDel="00000000" w:rsidR="00000000" w:rsidRPr="00000000">
        <w:rPr>
          <w:rFonts w:ascii="Arial Unicode MS" w:cs="Arial Unicode MS" w:eastAsia="Arial Unicode MS" w:hAnsi="Arial Unicode MS"/>
          <w:rtl w:val="0"/>
        </w:rPr>
        <w:t xml:space="preserve">，天文</w:t>
      </w:r>
      <w:r w:rsidDel="00000000" w:rsidR="00000000" w:rsidRPr="00000000">
        <w:rPr>
          <w:rFonts w:ascii="Arial Unicode MS" w:cs="Arial Unicode MS" w:eastAsia="Arial Unicode MS" w:hAnsi="Arial Unicode MS"/>
          <w:rtl w:val="0"/>
        </w:rPr>
        <w:t xml:space="preserve">学的なスケールだと土星</w:t>
      </w:r>
      <w:ins w:author="Yosuke Moriyama" w:id="9" w:date="2024-11-01T06:45:33Z">
        <w:r w:rsidDel="00000000" w:rsidR="00000000" w:rsidRPr="00000000">
          <w:rPr>
            <w:rtl w:val="0"/>
          </w:rPr>
          <w:t xml:space="preserve">の</w:t>
        </w:r>
      </w:ins>
      <w:r w:rsidDel="00000000" w:rsidR="00000000" w:rsidRPr="00000000">
        <w:rPr>
          <w:rFonts w:ascii="Arial Unicode MS" w:cs="Arial Unicode MS" w:eastAsia="Arial Unicode MS" w:hAnsi="Arial Unicode MS"/>
          <w:rtl w:val="0"/>
        </w:rPr>
        <w:t xml:space="preserve">密度がいかに小さいか</w:t>
      </w:r>
      <w:ins w:author="Yosuke Moriyama" w:id="10" w:date="2024-11-01T06:45:38Z">
        <w:r w:rsidDel="00000000" w:rsidR="00000000" w:rsidRPr="00000000">
          <w:rPr>
            <w:rtl w:val="0"/>
          </w:rPr>
          <w:t xml:space="preserve">が</w:t>
        </w:r>
      </w:ins>
      <w:r w:rsidDel="00000000" w:rsidR="00000000" w:rsidRPr="00000000">
        <w:rPr>
          <w:rFonts w:ascii="Arial Unicode MS" w:cs="Arial Unicode MS" w:eastAsia="Arial Unicode MS" w:hAnsi="Arial Unicode MS"/>
          <w:rtl w:val="0"/>
        </w:rPr>
        <w:t xml:space="preserve">分かるだろう．</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ほとんどの衛星は</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主成分</w:t>
      </w:r>
      <w:del w:author="Yosuke Moriyama" w:id="11" w:date="2024-11-01T06:46:16Z">
        <w:r w:rsidDel="00000000" w:rsidR="00000000" w:rsidRPr="00000000">
          <w:rPr>
            <w:rtl w:val="0"/>
          </w:rPr>
          <w:delText xml:space="preserve">が</w:delText>
        </w:r>
      </w:del>
      <w:r w:rsidDel="00000000" w:rsidR="00000000" w:rsidRPr="00000000">
        <w:rPr>
          <w:rFonts w:ascii="Arial Unicode MS" w:cs="Arial Unicode MS" w:eastAsia="Arial Unicode MS" w:hAnsi="Arial Unicode MS"/>
          <w:rtl w:val="0"/>
        </w:rPr>
        <w:t xml:space="preserve">氷である</w:t>
      </w:r>
      <w:r w:rsidDel="00000000" w:rsidR="00000000" w:rsidRPr="00000000">
        <w:rPr>
          <w:rFonts w:ascii="Arial Unicode MS" w:cs="Arial Unicode MS" w:eastAsia="Arial Unicode MS" w:hAnsi="Arial Unicode MS"/>
          <w:rtl w:val="0"/>
        </w:rPr>
        <w:t xml:space="preserve">．衛星は2024</w:t>
      </w:r>
      <w:r w:rsidDel="00000000" w:rsidR="00000000" w:rsidRPr="00000000">
        <w:rPr>
          <w:rFonts w:ascii="Arial Unicode MS" w:cs="Arial Unicode MS" w:eastAsia="Arial Unicode MS" w:hAnsi="Arial Unicode MS"/>
          <w:rtl w:val="0"/>
        </w:rPr>
        <w:t xml:space="preserve">年2月23日現在149個見つかっており（146個という意見も）そのうち最も大きい惑星はタイタンである．</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土星の環の厚さは数十〜数百mである．その組成はほとんどが数㎝から数m程度の（土星本体と比較して）小さな氷の粒が集まったものからなる(G，E環はダストからなる）．</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環は多重構造をなしており</w:t>
      </w:r>
      <w:r w:rsidDel="00000000" w:rsidR="00000000" w:rsidRPr="00000000">
        <w:rPr>
          <w:rFonts w:ascii="Arial Unicode MS" w:cs="Arial Unicode MS" w:eastAsia="Arial Unicode MS" w:hAnsi="Arial Unicode MS"/>
          <w:rtl w:val="0"/>
        </w:rPr>
        <w:t xml:space="preserve">，内</w:t>
      </w:r>
      <w:r w:rsidDel="00000000" w:rsidR="00000000" w:rsidRPr="00000000">
        <w:rPr>
          <w:rFonts w:ascii="Arial Unicode MS" w:cs="Arial Unicode MS" w:eastAsia="Arial Unicode MS" w:hAnsi="Arial Unicode MS"/>
          <w:rtl w:val="0"/>
        </w:rPr>
        <w:t xml:space="preserve">側からD，C，B，A，F</w:t>
      </w:r>
      <w:r w:rsidDel="00000000" w:rsidR="00000000" w:rsidRPr="00000000">
        <w:rPr>
          <w:rFonts w:ascii="Arial Unicode MS" w:cs="Arial Unicode MS" w:eastAsia="Arial Unicode MS" w:hAnsi="Arial Unicode MS"/>
          <w:rtl w:val="0"/>
        </w:rPr>
        <w:t xml:space="preserve">，G</w:t>
      </w:r>
      <w:r w:rsidDel="00000000" w:rsidR="00000000" w:rsidRPr="00000000">
        <w:rPr>
          <w:rFonts w:ascii="Arial Unicode MS" w:cs="Arial Unicode MS" w:eastAsia="Arial Unicode MS" w:hAnsi="Arial Unicode MS"/>
          <w:rtl w:val="0"/>
        </w:rPr>
        <w:t xml:space="preserve">，E環</w:t>
      </w:r>
      <w:r w:rsidDel="00000000" w:rsidR="00000000" w:rsidRPr="00000000">
        <w:rPr>
          <w:rFonts w:ascii="Arial Unicode MS" w:cs="Arial Unicode MS" w:eastAsia="Arial Unicode MS" w:hAnsi="Arial Unicode MS"/>
          <w:rtl w:val="0"/>
        </w:rPr>
        <w:t xml:space="preserve">と名前がついているものもある．このほかにも数種類の環が発見されており</w:t>
      </w:r>
      <w:r w:rsidDel="00000000" w:rsidR="00000000" w:rsidRPr="00000000">
        <w:rPr>
          <w:rFonts w:ascii="Arial Unicode MS" w:cs="Arial Unicode MS" w:eastAsia="Arial Unicode MS" w:hAnsi="Arial Unicode MS"/>
          <w:rtl w:val="0"/>
        </w:rPr>
        <w:t xml:space="preserve">，それぞれ</w:t>
      </w:r>
      <w:r w:rsidDel="00000000" w:rsidR="00000000" w:rsidRPr="00000000">
        <w:rPr>
          <w:rFonts w:ascii="Arial Unicode MS" w:cs="Arial Unicode MS" w:eastAsia="Arial Unicode MS" w:hAnsi="Arial Unicode MS"/>
          <w:rtl w:val="0"/>
        </w:rPr>
        <w:t xml:space="preserve">がさらに細かい環が集まって形を保っている．A</w:t>
      </w:r>
      <w:r w:rsidDel="00000000" w:rsidR="00000000" w:rsidRPr="00000000">
        <w:rPr>
          <w:rFonts w:ascii="Arial Unicode MS" w:cs="Arial Unicode MS" w:eastAsia="Arial Unicode MS" w:hAnsi="Arial Unicode MS"/>
          <w:rtl w:val="0"/>
        </w:rPr>
        <w:t xml:space="preserve">，B環</w:t>
      </w:r>
      <w:r w:rsidDel="00000000" w:rsidR="00000000" w:rsidRPr="00000000">
        <w:rPr>
          <w:rFonts w:ascii="Arial Unicode MS" w:cs="Arial Unicode MS" w:eastAsia="Arial Unicode MS" w:hAnsi="Arial Unicode MS"/>
          <w:rtl w:val="0"/>
        </w:rPr>
        <w:t xml:space="preserve">は，環の幅が一万キロメートルを</w:t>
      </w:r>
      <w:r w:rsidDel="00000000" w:rsidR="00000000" w:rsidRPr="00000000">
        <w:rPr>
          <w:rFonts w:ascii="Arial Unicode MS" w:cs="Arial Unicode MS" w:eastAsia="Arial Unicode MS" w:hAnsi="Arial Unicode MS"/>
          <w:rtl w:val="0"/>
        </w:rPr>
        <w:t xml:space="preserve">超える</w:t>
      </w:r>
      <w:r w:rsidDel="00000000" w:rsidR="00000000" w:rsidRPr="00000000">
        <w:rPr>
          <w:rFonts w:ascii="Arial Unicode MS" w:cs="Arial Unicode MS" w:eastAsia="Arial Unicode MS" w:hAnsi="Arial Unicode MS"/>
          <w:rtl w:val="0"/>
        </w:rPr>
        <w:t xml:space="preserve">ため，小</w:t>
      </w:r>
      <w:ins w:author="Yosuke Moriyama" w:id="12" w:date="2024-11-01T06:47:34Z">
        <w:r w:rsidDel="00000000" w:rsidR="00000000" w:rsidRPr="00000000">
          <w:rPr>
            <w:rtl w:val="0"/>
          </w:rPr>
          <w:t xml:space="preserve">さい</w:t>
        </w:r>
      </w:ins>
      <w:r w:rsidDel="00000000" w:rsidR="00000000" w:rsidRPr="00000000">
        <w:rPr>
          <w:rFonts w:ascii="Arial Unicode MS" w:cs="Arial Unicode MS" w:eastAsia="Arial Unicode MS" w:hAnsi="Arial Unicode MS"/>
          <w:rtl w:val="0"/>
        </w:rPr>
        <w:t xml:space="preserve">望遠鏡でも観察可能で</w:t>
      </w:r>
      <w:r w:rsidDel="00000000" w:rsidR="00000000" w:rsidRPr="00000000">
        <w:rPr>
          <w:rFonts w:ascii="Arial Unicode MS" w:cs="Arial Unicode MS" w:eastAsia="Arial Unicode MS" w:hAnsi="Arial Unicode MS"/>
          <w:rtl w:val="0"/>
        </w:rPr>
        <w:t xml:space="preserve">，その</w:t>
      </w:r>
      <w:r w:rsidDel="00000000" w:rsidR="00000000" w:rsidRPr="00000000">
        <w:rPr>
          <w:rFonts w:ascii="Arial Unicode MS" w:cs="Arial Unicode MS" w:eastAsia="Arial Unicode MS" w:hAnsi="Arial Unicode MS"/>
          <w:rtl w:val="0"/>
        </w:rPr>
        <w:t xml:space="preserve">間にはカッシーニの間隙が見える．条件がよければ大きい望遠鏡を用いることで</w:t>
      </w:r>
      <w:r w:rsidDel="00000000" w:rsidR="00000000" w:rsidRPr="00000000">
        <w:rPr>
          <w:rFonts w:ascii="Arial Unicode MS" w:cs="Arial Unicode MS" w:eastAsia="Arial Unicode MS" w:hAnsi="Arial Unicode MS"/>
          <w:rtl w:val="0"/>
        </w:rPr>
        <w:t xml:space="preserve">，C環</w:t>
      </w:r>
      <w:r w:rsidDel="00000000" w:rsidR="00000000" w:rsidRPr="00000000">
        <w:rPr>
          <w:rFonts w:ascii="Arial Unicode MS" w:cs="Arial Unicode MS" w:eastAsia="Arial Unicode MS" w:hAnsi="Arial Unicode MS"/>
          <w:rtl w:val="0"/>
        </w:rPr>
        <w:t xml:space="preserve">も観察できるが，その他のものの観察は難しい．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土星がこれほど細い環を持つ原因としては土星によって生じる重力と遠心力のつりあいが関係している．環の一点ー点では主にこの2力がはたらいており</w:t>
      </w:r>
      <w:r w:rsidDel="00000000" w:rsidR="00000000" w:rsidRPr="00000000">
        <w:rPr>
          <w:rFonts w:ascii="Arial Unicode MS" w:cs="Arial Unicode MS" w:eastAsia="Arial Unicode MS" w:hAnsi="Arial Unicode MS"/>
          <w:rtl w:val="0"/>
        </w:rPr>
        <w:t xml:space="preserve">，つりあい</w:t>
      </w:r>
      <w:r w:rsidDel="00000000" w:rsidR="00000000" w:rsidRPr="00000000">
        <w:rPr>
          <w:rFonts w:ascii="Arial Unicode MS" w:cs="Arial Unicode MS" w:eastAsia="Arial Unicode MS" w:hAnsi="Arial Unicode MS"/>
          <w:rtl w:val="0"/>
        </w:rPr>
        <w:t xml:space="preserve">の位置は一点に定められるからである．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形成の歴史</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土星の環の形成については諸説があるが</w:t>
      </w:r>
      <w:r w:rsidDel="00000000" w:rsidR="00000000" w:rsidRPr="00000000">
        <w:rPr>
          <w:rFonts w:ascii="Arial Unicode MS" w:cs="Arial Unicode MS" w:eastAsia="Arial Unicode MS" w:hAnsi="Arial Unicode MS"/>
          <w:rtl w:val="0"/>
        </w:rPr>
        <w:t xml:space="preserve">，次</w:t>
      </w:r>
      <w:r w:rsidDel="00000000" w:rsidR="00000000" w:rsidRPr="00000000">
        <w:rPr>
          <w:rFonts w:ascii="Arial Unicode MS" w:cs="Arial Unicode MS" w:eastAsia="Arial Unicode MS" w:hAnsi="Arial Unicode MS"/>
          <w:rtl w:val="0"/>
        </w:rPr>
        <w:t xml:space="preserve">の説が有力である．まず</w:t>
      </w:r>
      <w:r w:rsidDel="00000000" w:rsidR="00000000" w:rsidRPr="00000000">
        <w:rPr>
          <w:rFonts w:ascii="Arial Unicode MS" w:cs="Arial Unicode MS" w:eastAsia="Arial Unicode MS" w:hAnsi="Arial Unicode MS"/>
          <w:rtl w:val="0"/>
        </w:rPr>
        <w:t xml:space="preserve">，巨大</w:t>
      </w:r>
      <w:r w:rsidDel="00000000" w:rsidR="00000000" w:rsidRPr="00000000">
        <w:rPr>
          <w:rFonts w:ascii="Arial Unicode MS" w:cs="Arial Unicode MS" w:eastAsia="Arial Unicode MS" w:hAnsi="Arial Unicode MS"/>
          <w:rtl w:val="0"/>
        </w:rPr>
        <w:t xml:space="preserve">カイパーベルト天体が</w:t>
      </w:r>
      <w:r w:rsidDel="00000000" w:rsidR="00000000" w:rsidRPr="00000000">
        <w:rPr>
          <w:rFonts w:ascii="Arial Unicode MS" w:cs="Arial Unicode MS" w:eastAsia="Arial Unicode MS" w:hAnsi="Arial Unicode MS"/>
          <w:rtl w:val="0"/>
        </w:rPr>
        <w:t xml:space="preserve">，土星</w:t>
      </w:r>
      <w:r w:rsidDel="00000000" w:rsidR="00000000" w:rsidRPr="00000000">
        <w:rPr>
          <w:rFonts w:ascii="Arial Unicode MS" w:cs="Arial Unicode MS" w:eastAsia="Arial Unicode MS" w:hAnsi="Arial Unicode MS"/>
          <w:rtl w:val="0"/>
        </w:rPr>
        <w:t xml:space="preserve">の潮汐によって破壊され</w:t>
      </w:r>
      <w:ins w:author="Yosuke Moriyama" w:id="13" w:date="2024-11-01T06:49:08Z">
        <w:r w:rsidDel="00000000" w:rsidR="00000000" w:rsidRPr="00000000">
          <w:rPr>
            <w:rtl w:val="0"/>
          </w:rPr>
          <w:t xml:space="preserve">て</w:t>
        </w:r>
      </w:ins>
      <w:r w:rsidDel="00000000" w:rsidR="00000000" w:rsidRPr="00000000">
        <w:rPr>
          <w:rFonts w:ascii="Arial Unicode MS" w:cs="Arial Unicode MS" w:eastAsia="Arial Unicode MS" w:hAnsi="Arial Unicode MS"/>
          <w:rtl w:val="0"/>
        </w:rPr>
        <w:t xml:space="preserve">破片が生じる．それらのうち惑星に落ち込むことなく，さらに細かい粒子となって宇宙空間に漂ったものが環を成すというものだ．</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カッシーニの間隙は衛星ミマスの生じる引力により存在している．ミマスは母天体の近くで運動しているため土星のロッシュ限界内にある粒子に強い共鳴作用を与えている．</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ここで</w:t>
      </w:r>
      <w:r w:rsidDel="00000000" w:rsidR="00000000" w:rsidRPr="00000000">
        <w:rPr>
          <w:rFonts w:ascii="Arial Unicode MS" w:cs="Arial Unicode MS" w:eastAsia="Arial Unicode MS" w:hAnsi="Arial Unicode MS"/>
          <w:rtl w:val="0"/>
        </w:rPr>
        <w:t xml:space="preserve">，ロッシュ</w:t>
      </w:r>
      <w:r w:rsidDel="00000000" w:rsidR="00000000" w:rsidRPr="00000000">
        <w:rPr>
          <w:rFonts w:ascii="Arial Unicode MS" w:cs="Arial Unicode MS" w:eastAsia="Arial Unicode MS" w:hAnsi="Arial Unicode MS"/>
          <w:rtl w:val="0"/>
        </w:rPr>
        <w:t xml:space="preserve">限界についてざっと説明しておく．簡単に言えば</w:t>
      </w:r>
      <w:r w:rsidDel="00000000" w:rsidR="00000000" w:rsidRPr="00000000">
        <w:rPr>
          <w:rFonts w:ascii="Arial Unicode MS" w:cs="Arial Unicode MS" w:eastAsia="Arial Unicode MS" w:hAnsi="Arial Unicode MS"/>
          <w:rtl w:val="0"/>
        </w:rPr>
        <w:t xml:space="preserve">，ロッシュ</w:t>
      </w:r>
      <w:r w:rsidDel="00000000" w:rsidR="00000000" w:rsidRPr="00000000">
        <w:rPr>
          <w:rFonts w:ascii="Arial Unicode MS" w:cs="Arial Unicode MS" w:eastAsia="Arial Unicode MS" w:hAnsi="Arial Unicode MS"/>
          <w:rtl w:val="0"/>
        </w:rPr>
        <w:t xml:space="preserve">限界とは重力で結合している物体の破壊条件である．ある天体から一定距離以上離れなければ，その天体から受ける力で，”重力”のみによって結合している物体は塵となってしまう（人間は化学結合によって形を成しているためばらばらにならない）．土星の環はロッシュ限界内にあるため個々の重力で集まることができず，新たな天体を作ることなく粒子として宇宙空間を漂っているのだ．（まあつまり土星の環は重力とミマスの囚われの身みたいなものってことです）ロッシュ限界は天体半径の約2倍である．なお</w:t>
      </w:r>
      <w:r w:rsidDel="00000000" w:rsidR="00000000" w:rsidRPr="00000000">
        <w:rPr>
          <w:rFonts w:ascii="Arial Unicode MS" w:cs="Arial Unicode MS" w:eastAsia="Arial Unicode MS" w:hAnsi="Arial Unicode MS"/>
          <w:rtl w:val="0"/>
        </w:rPr>
        <w:t xml:space="preserve">，木星</w:t>
      </w:r>
      <w:r w:rsidDel="00000000" w:rsidR="00000000" w:rsidRPr="00000000">
        <w:rPr>
          <w:rFonts w:ascii="Arial Unicode MS" w:cs="Arial Unicode MS" w:eastAsia="Arial Unicode MS" w:hAnsi="Arial Unicode MS"/>
          <w:rtl w:val="0"/>
        </w:rPr>
        <w:t xml:space="preserve">は天体半径が大き</w:t>
      </w:r>
      <w:r w:rsidDel="00000000" w:rsidR="00000000" w:rsidRPr="00000000">
        <w:rPr>
          <w:rFonts w:ascii="Arial Unicode MS" w:cs="Arial Unicode MS" w:eastAsia="Arial Unicode MS" w:hAnsi="Arial Unicode MS"/>
          <w:rtl w:val="0"/>
        </w:rPr>
        <w:t xml:space="preserve">すぎるがため</w:t>
      </w:r>
      <w:r w:rsidDel="00000000" w:rsidR="00000000" w:rsidRPr="00000000">
        <w:rPr>
          <w:rFonts w:ascii="Arial Unicode MS" w:cs="Arial Unicode MS" w:eastAsia="Arial Unicode MS" w:hAnsi="Arial Unicode MS"/>
          <w:rtl w:val="0"/>
        </w:rPr>
        <w:t xml:space="preserve">にロッシュ限界が惑星内に位置しているため</w:t>
      </w:r>
      <w:r w:rsidDel="00000000" w:rsidR="00000000" w:rsidRPr="00000000">
        <w:rPr>
          <w:rFonts w:ascii="Arial Unicode MS" w:cs="Arial Unicode MS" w:eastAsia="Arial Unicode MS" w:hAnsi="Arial Unicode MS"/>
          <w:rtl w:val="0"/>
        </w:rPr>
        <w:t xml:space="preserve">，土星</w:t>
      </w:r>
      <w:r w:rsidDel="00000000" w:rsidR="00000000" w:rsidRPr="00000000">
        <w:rPr>
          <w:rFonts w:ascii="Arial Unicode MS" w:cs="Arial Unicode MS" w:eastAsia="Arial Unicode MS" w:hAnsi="Arial Unicode MS"/>
          <w:rtl w:val="0"/>
        </w:rPr>
        <w:t xml:space="preserve">のような方法で輪ができることはない．</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さて，カッシーニの間隙について話を戻そう</w:t>
      </w:r>
      <w:r w:rsidDel="00000000" w:rsidR="00000000" w:rsidRPr="00000000">
        <w:rPr>
          <w:rFonts w:ascii="Arial Unicode MS" w:cs="Arial Unicode MS" w:eastAsia="Arial Unicode MS" w:hAnsi="Arial Unicode MS"/>
          <w:rtl w:val="0"/>
        </w:rPr>
        <w:t xml:space="preserve">．ミマス</w:t>
      </w:r>
      <w:r w:rsidDel="00000000" w:rsidR="00000000" w:rsidRPr="00000000">
        <w:rPr>
          <w:rFonts w:ascii="Arial Unicode MS" w:cs="Arial Unicode MS" w:eastAsia="Arial Unicode MS" w:hAnsi="Arial Unicode MS"/>
          <w:rtl w:val="0"/>
        </w:rPr>
        <w:t xml:space="preserve">の公転周期から各環の位置を見てみると</w:t>
      </w:r>
      <w:r w:rsidDel="00000000" w:rsidR="00000000" w:rsidRPr="00000000">
        <w:rPr>
          <w:rFonts w:ascii="Arial Unicode MS" w:cs="Arial Unicode MS" w:eastAsia="Arial Unicode MS" w:hAnsi="Arial Unicode MS"/>
          <w:rtl w:val="0"/>
        </w:rPr>
        <w:t xml:space="preserve">，</w:t>
      </w:r>
      <w:ins w:author="Yosuke Moriyama" w:id="14" w:date="2024-11-01T06:55:28Z">
        <w:r w:rsidDel="00000000" w:rsidR="00000000" w:rsidRPr="00000000">
          <w:rPr>
            <w:rtl w:val="0"/>
          </w:rPr>
          <w:t xml:space="preserve">1/2</w:t>
        </w:r>
      </w:ins>
      <w:r w:rsidDel="00000000" w:rsidR="00000000" w:rsidRPr="00000000">
        <w:rPr>
          <w:rFonts w:ascii="Arial Unicode MS" w:cs="Arial Unicode MS" w:eastAsia="Arial Unicode MS" w:hAnsi="Arial Unicode MS"/>
          <w:rtl w:val="0"/>
        </w:rPr>
        <w:t xml:space="preserve">周期</w:t>
      </w:r>
      <w:r w:rsidDel="00000000" w:rsidR="00000000" w:rsidRPr="00000000">
        <w:rPr>
          <w:rFonts w:ascii="Arial Unicode MS" w:cs="Arial Unicode MS" w:eastAsia="Arial Unicode MS" w:hAnsi="Arial Unicode MS"/>
          <w:rtl w:val="0"/>
        </w:rPr>
        <w:t xml:space="preserve">に相当する</w:t>
      </w:r>
      <w:r w:rsidDel="00000000" w:rsidR="00000000" w:rsidRPr="00000000">
        <w:rPr>
          <w:rFonts w:ascii="Arial Unicode MS" w:cs="Arial Unicode MS" w:eastAsia="Arial Unicode MS" w:hAnsi="Arial Unicode MS"/>
          <w:rtl w:val="0"/>
        </w:rPr>
        <w:t xml:space="preserve">共鳴</w:t>
      </w:r>
      <w:r w:rsidDel="00000000" w:rsidR="00000000" w:rsidRPr="00000000">
        <w:rPr>
          <w:rFonts w:ascii="Arial Unicode MS" w:cs="Arial Unicode MS" w:eastAsia="Arial Unicode MS" w:hAnsi="Arial Unicode MS"/>
          <w:rtl w:val="0"/>
        </w:rPr>
        <w:t xml:space="preserve">現象によって</w:t>
      </w:r>
      <w:ins w:author="Yosuke Moriyama" w:id="15" w:date="2024-11-01T06:34:48Z">
        <w:r w:rsidDel="00000000" w:rsidR="00000000" w:rsidRPr="00000000">
          <w:rPr>
            <w:rtl w:val="0"/>
          </w:rPr>
          <w:t xml:space="preserve">，</w:t>
        </w:r>
      </w:ins>
      <w:r w:rsidDel="00000000" w:rsidR="00000000" w:rsidRPr="00000000">
        <w:rPr>
          <w:rFonts w:ascii="Arial Unicode MS" w:cs="Arial Unicode MS" w:eastAsia="Arial Unicode MS" w:hAnsi="Arial Unicode MS"/>
          <w:rtl w:val="0"/>
        </w:rPr>
        <w:t xml:space="preserve">最も</w:t>
      </w:r>
      <w:r w:rsidDel="00000000" w:rsidR="00000000" w:rsidRPr="00000000">
        <w:rPr>
          <w:rFonts w:ascii="Arial Unicode MS" w:cs="Arial Unicode MS" w:eastAsia="Arial Unicode MS" w:hAnsi="Arial Unicode MS"/>
          <w:rtl w:val="0"/>
        </w:rPr>
        <w:t xml:space="preserve">不安定な位置がカッシーニの間隙となっている．同様に</w:t>
      </w:r>
      <w:r w:rsidDel="00000000" w:rsidR="00000000" w:rsidRPr="00000000">
        <w:rPr>
          <w:rFonts w:ascii="Arial Unicode MS" w:cs="Arial Unicode MS" w:eastAsia="Arial Unicode MS" w:hAnsi="Arial Unicode MS"/>
          <w:rtl w:val="0"/>
        </w:rPr>
        <w:t xml:space="preserve">，</w:t>
      </w:r>
      <w:ins w:author="Yosuke Moriyama" w:id="16" w:date="2024-11-01T06:55:34Z">
        <w:r w:rsidDel="00000000" w:rsidR="00000000" w:rsidRPr="00000000">
          <w:rPr>
            <w:rtl w:val="0"/>
          </w:rPr>
          <w:t xml:space="preserve">1/3</w:t>
        </w:r>
      </w:ins>
      <w:r w:rsidDel="00000000" w:rsidR="00000000" w:rsidRPr="00000000">
        <w:rPr>
          <w:rFonts w:ascii="Arial Unicode MS" w:cs="Arial Unicode MS" w:eastAsia="Arial Unicode MS" w:hAnsi="Arial Unicode MS"/>
          <w:rtl w:val="0"/>
        </w:rPr>
        <w:t xml:space="preserve">周期</w:t>
      </w:r>
      <w:r w:rsidDel="00000000" w:rsidR="00000000" w:rsidRPr="00000000">
        <w:rPr>
          <w:rFonts w:ascii="Arial Unicode MS" w:cs="Arial Unicode MS" w:eastAsia="Arial Unicode MS" w:hAnsi="Arial Unicode MS"/>
          <w:rtl w:val="0"/>
        </w:rPr>
        <w:t xml:space="preserve">の位置はB環の内縁に</w:t>
      </w:r>
      <w:r w:rsidDel="00000000" w:rsidR="00000000" w:rsidRPr="00000000">
        <w:rPr>
          <w:rFonts w:ascii="Arial Unicode MS" w:cs="Arial Unicode MS" w:eastAsia="Arial Unicode MS" w:hAnsi="Arial Unicode MS"/>
          <w:rtl w:val="0"/>
        </w:rPr>
        <w:t xml:space="preserve">，</w:t>
      </w:r>
      <w:ins w:author="Yosuke Moriyama" w:id="17" w:date="2024-11-01T06:55:39Z">
        <w:r w:rsidDel="00000000" w:rsidR="00000000" w:rsidRPr="00000000">
          <w:rPr>
            <w:rtl w:val="0"/>
          </w:rPr>
          <w:t xml:space="preserve">2/3</w:t>
        </w:r>
      </w:ins>
      <w:r w:rsidDel="00000000" w:rsidR="00000000" w:rsidRPr="00000000">
        <w:rPr>
          <w:rFonts w:ascii="Arial Unicode MS" w:cs="Arial Unicode MS" w:eastAsia="Arial Unicode MS" w:hAnsi="Arial Unicode MS"/>
          <w:rtl w:val="0"/>
        </w:rPr>
        <w:t xml:space="preserve">周期</w:t>
      </w:r>
      <w:r w:rsidDel="00000000" w:rsidR="00000000" w:rsidRPr="00000000">
        <w:rPr>
          <w:rFonts w:ascii="Arial Unicode MS" w:cs="Arial Unicode MS" w:eastAsia="Arial Unicode MS" w:hAnsi="Arial Unicode MS"/>
          <w:rtl w:val="0"/>
        </w:rPr>
        <w:t xml:space="preserve">の位置はA環の外縁に相当する．巨視的に環構造を考える</w:t>
      </w:r>
      <w:del w:author="Yosuke Moriyama" w:id="18" w:date="2024-11-01T06:56:21Z">
        <w:r w:rsidDel="00000000" w:rsidR="00000000" w:rsidRPr="00000000">
          <w:rPr>
            <w:rtl w:val="0"/>
          </w:rPr>
          <w:delText xml:space="preserve">，</w:delText>
        </w:r>
      </w:del>
      <w:r w:rsidDel="00000000" w:rsidR="00000000" w:rsidRPr="00000000">
        <w:rPr>
          <w:rFonts w:ascii="Arial Unicode MS" w:cs="Arial Unicode MS" w:eastAsia="Arial Unicode MS" w:hAnsi="Arial Unicode MS"/>
          <w:rtl w:val="0"/>
        </w:rPr>
        <w:t xml:space="preserve">このような原理で</w:t>
      </w:r>
      <w:ins w:author="Yosuke Moriyama" w:id="19" w:date="2024-11-01T06:56:35Z">
        <w:r w:rsidDel="00000000" w:rsidR="00000000" w:rsidRPr="00000000">
          <w:rPr>
            <w:rtl w:val="0"/>
          </w:rPr>
          <w:t xml:space="preserve">間隙は</w:t>
        </w:r>
      </w:ins>
      <w:r w:rsidDel="00000000" w:rsidR="00000000" w:rsidRPr="00000000">
        <w:rPr>
          <w:rFonts w:ascii="Arial Unicode MS" w:cs="Arial Unicode MS" w:eastAsia="Arial Unicode MS" w:hAnsi="Arial Unicode MS"/>
          <w:rtl w:val="0"/>
        </w:rPr>
        <w:t xml:space="preserve">できている．</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また</w:t>
      </w:r>
      <w:r w:rsidDel="00000000" w:rsidR="00000000" w:rsidRPr="00000000">
        <w:rPr>
          <w:rFonts w:ascii="Arial Unicode MS" w:cs="Arial Unicode MS" w:eastAsia="Arial Unicode MS" w:hAnsi="Arial Unicode MS"/>
          <w:rtl w:val="0"/>
        </w:rPr>
        <w:t xml:space="preserve">，これ</w:t>
      </w:r>
      <w:r w:rsidDel="00000000" w:rsidR="00000000" w:rsidRPr="00000000">
        <w:rPr>
          <w:rFonts w:ascii="Arial Unicode MS" w:cs="Arial Unicode MS" w:eastAsia="Arial Unicode MS" w:hAnsi="Arial Unicode MS"/>
          <w:rtl w:val="0"/>
        </w:rPr>
        <w:t xml:space="preserve">だけだとC環の密度の小ささが説明できないため</w:t>
      </w:r>
      <w:r w:rsidDel="00000000" w:rsidR="00000000" w:rsidRPr="00000000">
        <w:rPr>
          <w:rFonts w:ascii="Arial Unicode MS" w:cs="Arial Unicode MS" w:eastAsia="Arial Unicode MS" w:hAnsi="Arial Unicode MS"/>
          <w:rtl w:val="0"/>
        </w:rPr>
        <w:t xml:space="preserve">，もう</w:t>
      </w:r>
      <w:r w:rsidDel="00000000" w:rsidR="00000000" w:rsidRPr="00000000">
        <w:rPr>
          <w:rFonts w:ascii="Arial Unicode MS" w:cs="Arial Unicode MS" w:eastAsia="Arial Unicode MS" w:hAnsi="Arial Unicode MS"/>
          <w:rtl w:val="0"/>
        </w:rPr>
        <w:t xml:space="preserve">少し丁寧な理論が必要になる．ここで鍵となるのが密度波である</w:t>
      </w:r>
      <w:r w:rsidDel="00000000" w:rsidR="00000000" w:rsidRPr="00000000">
        <w:rPr>
          <w:rFonts w:ascii="Arial Unicode MS" w:cs="Arial Unicode MS" w:eastAsia="Arial Unicode MS" w:hAnsi="Arial Unicode MS"/>
          <w:rtl w:val="0"/>
        </w:rPr>
        <w:t xml:space="preserve">．ミマス</w:t>
      </w:r>
      <w:r w:rsidDel="00000000" w:rsidR="00000000" w:rsidRPr="00000000">
        <w:rPr>
          <w:rFonts w:ascii="Arial Unicode MS" w:cs="Arial Unicode MS" w:eastAsia="Arial Unicode MS" w:hAnsi="Arial Unicode MS"/>
          <w:rtl w:val="0"/>
        </w:rPr>
        <w:t xml:space="preserve">の運動が環の粒子中に疎密波を生じ</w:t>
      </w:r>
      <w:r w:rsidDel="00000000" w:rsidR="00000000" w:rsidRPr="00000000">
        <w:rPr>
          <w:rFonts w:ascii="Arial Unicode MS" w:cs="Arial Unicode MS" w:eastAsia="Arial Unicode MS" w:hAnsi="Arial Unicode MS"/>
          <w:rtl w:val="0"/>
        </w:rPr>
        <w:t xml:space="preserve">，これ</w:t>
      </w:r>
      <w:r w:rsidDel="00000000" w:rsidR="00000000" w:rsidRPr="00000000">
        <w:rPr>
          <w:rFonts w:ascii="Arial Unicode MS" w:cs="Arial Unicode MS" w:eastAsia="Arial Unicode MS" w:hAnsi="Arial Unicode MS"/>
          <w:rtl w:val="0"/>
        </w:rPr>
        <w:t xml:space="preserve">が粒子に角運動量を与えるために間隙にある粒子にはたらく力がつり合わなくなり</w:t>
      </w:r>
      <w:r w:rsidDel="00000000" w:rsidR="00000000" w:rsidRPr="00000000">
        <w:rPr>
          <w:rFonts w:ascii="Arial Unicode MS" w:cs="Arial Unicode MS" w:eastAsia="Arial Unicode MS" w:hAnsi="Arial Unicode MS"/>
          <w:rtl w:val="0"/>
        </w:rPr>
        <w:t xml:space="preserve">，環</w:t>
      </w:r>
      <w:r w:rsidDel="00000000" w:rsidR="00000000" w:rsidRPr="00000000">
        <w:rPr>
          <w:rFonts w:ascii="Arial Unicode MS" w:cs="Arial Unicode MS" w:eastAsia="Arial Unicode MS" w:hAnsi="Arial Unicode MS"/>
          <w:rtl w:val="0"/>
        </w:rPr>
        <w:t xml:space="preserve">の外に逃げていくのだ．</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他の惑星のリング</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あまり目立たないが木星</w:t>
      </w:r>
      <w:r w:rsidDel="00000000" w:rsidR="00000000" w:rsidRPr="00000000">
        <w:rPr>
          <w:rFonts w:ascii="Arial Unicode MS" w:cs="Arial Unicode MS" w:eastAsia="Arial Unicode MS" w:hAnsi="Arial Unicode MS"/>
          <w:rtl w:val="0"/>
        </w:rPr>
        <w:t xml:space="preserve">，天王星</w:t>
      </w:r>
      <w:r w:rsidDel="00000000" w:rsidR="00000000" w:rsidRPr="00000000">
        <w:rPr>
          <w:rFonts w:ascii="Arial Unicode MS" w:cs="Arial Unicode MS" w:eastAsia="Arial Unicode MS" w:hAnsi="Arial Unicode MS"/>
          <w:rtl w:val="0"/>
        </w:rPr>
        <w:t xml:space="preserve">，海王星</w:t>
      </w:r>
      <w:r w:rsidDel="00000000" w:rsidR="00000000" w:rsidRPr="00000000">
        <w:rPr>
          <w:rFonts w:ascii="Arial Unicode MS" w:cs="Arial Unicode MS" w:eastAsia="Arial Unicode MS" w:hAnsi="Arial Unicode MS"/>
          <w:rtl w:val="0"/>
        </w:rPr>
        <w:t xml:space="preserve">にも環はある．これら土星のものとは異なり，主成分はダストである．</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天王星と海王星の環は暗く</w:t>
      </w:r>
      <w:r w:rsidDel="00000000" w:rsidR="00000000" w:rsidRPr="00000000">
        <w:rPr>
          <w:rFonts w:ascii="Arial Unicode MS" w:cs="Arial Unicode MS" w:eastAsia="Arial Unicode MS" w:hAnsi="Arial Unicode MS"/>
          <w:rtl w:val="0"/>
        </w:rPr>
        <w:t xml:space="preserve">，それぞれ</w:t>
      </w:r>
      <w:r w:rsidDel="00000000" w:rsidR="00000000" w:rsidRPr="00000000">
        <w:rPr>
          <w:rFonts w:ascii="Arial Unicode MS" w:cs="Arial Unicode MS" w:eastAsia="Arial Unicode MS" w:hAnsi="Arial Unicode MS"/>
          <w:rtl w:val="0"/>
        </w:rPr>
        <w:t xml:space="preserve">13本</w:t>
      </w:r>
      <w:r w:rsidDel="00000000" w:rsidR="00000000" w:rsidRPr="00000000">
        <w:rPr>
          <w:rFonts w:ascii="Arial Unicode MS" w:cs="Arial Unicode MS" w:eastAsia="Arial Unicode MS" w:hAnsi="Arial Unicode MS"/>
          <w:rtl w:val="0"/>
        </w:rPr>
        <w:t xml:space="preserve">，4</w:t>
      </w:r>
      <w:r w:rsidDel="00000000" w:rsidR="00000000" w:rsidRPr="00000000">
        <w:rPr>
          <w:rFonts w:ascii="Arial Unicode MS" w:cs="Arial Unicode MS" w:eastAsia="Arial Unicode MS" w:hAnsi="Arial Unicode MS"/>
          <w:rtl w:val="0"/>
        </w:rPr>
        <w:t xml:space="preserve">本の非常に細い環を複数個もつ．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見えなくなるとは(この段落だけでも読んでくれ)</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これからは</w:t>
      </w:r>
      <w:r w:rsidDel="00000000" w:rsidR="00000000" w:rsidRPr="00000000">
        <w:rPr>
          <w:rFonts w:ascii="Arial Unicode MS" w:cs="Arial Unicode MS" w:eastAsia="Arial Unicode MS" w:hAnsi="Arial Unicode MS"/>
          <w:rtl w:val="0"/>
        </w:rPr>
        <w:t xml:space="preserve">，ついに</w:t>
      </w:r>
      <w:r w:rsidDel="00000000" w:rsidR="00000000" w:rsidRPr="00000000">
        <w:rPr>
          <w:rFonts w:ascii="Arial Unicode MS" w:cs="Arial Unicode MS" w:eastAsia="Arial Unicode MS" w:hAnsi="Arial Unicode MS"/>
          <w:rtl w:val="0"/>
        </w:rPr>
        <w:t xml:space="preserve">土星消失について詳しく記述していく．</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土星は自転軸が公転軌道面から約26.7度傾いている．そのため公転周期の半分</w:t>
      </w:r>
      <w:r w:rsidDel="00000000" w:rsidR="00000000" w:rsidRPr="00000000">
        <w:rPr>
          <w:rFonts w:ascii="Arial Unicode MS" w:cs="Arial Unicode MS" w:eastAsia="Arial Unicode MS" w:hAnsi="Arial Unicode MS"/>
          <w:rtl w:val="0"/>
        </w:rPr>
        <w:t xml:space="preserve">，すなわち</w:t>
      </w:r>
      <w:r w:rsidDel="00000000" w:rsidR="00000000" w:rsidRPr="00000000">
        <w:rPr>
          <w:rFonts w:ascii="Arial Unicode MS" w:cs="Arial Unicode MS" w:eastAsia="Arial Unicode MS" w:hAnsi="Arial Unicode MS"/>
          <w:rtl w:val="0"/>
        </w:rPr>
        <w:t xml:space="preserve">約15年に一度土星の環を横から見ることができるのだ．以下に環消失のパターンをまとめた．</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①地球が土星に対して横を向くとき</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土星の赤道</w:t>
      </w:r>
      <w:ins w:author="Yosuke Moriyama" w:id="20" w:date="2024-11-01T06:58:26Z">
        <w:r w:rsidDel="00000000" w:rsidR="00000000" w:rsidRPr="00000000">
          <w:rPr>
            <w:rtl w:val="0"/>
          </w:rPr>
          <w:t xml:space="preserve">(=緯度0º)</w:t>
        </w:r>
      </w:ins>
      <w:r w:rsidDel="00000000" w:rsidR="00000000" w:rsidRPr="00000000">
        <w:rPr>
          <w:rFonts w:ascii="Arial Unicode MS" w:cs="Arial Unicode MS" w:eastAsia="Arial Unicode MS" w:hAnsi="Arial Unicode MS"/>
          <w:rtl w:val="0"/>
        </w:rPr>
        <w:t xml:space="preserve">に地球があるときがこの時期にあたる．地球から見て土星が太陽側にある場合(”合”という)</w:t>
      </w:r>
      <w:ins w:author="Yosuke Moriyama" w:id="21" w:date="2024-11-01T06:37:50Z">
        <w:r w:rsidDel="00000000" w:rsidR="00000000" w:rsidRPr="00000000">
          <w:rPr>
            <w:rtl w:val="0"/>
          </w:rPr>
          <w:t xml:space="preserve">，</w:t>
        </w:r>
      </w:ins>
      <w:r w:rsidDel="00000000" w:rsidR="00000000" w:rsidRPr="00000000">
        <w:rPr>
          <w:rFonts w:ascii="Arial Unicode MS" w:cs="Arial Unicode MS" w:eastAsia="Arial Unicode MS" w:hAnsi="Arial Unicode MS"/>
          <w:rtl w:val="0"/>
        </w:rPr>
        <w:t xml:space="preserve">太陽が眩しすぎてあまり良い条件で観察することができない．</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逆に太陽と反対側にあるとき(”衝”という)</w:t>
      </w:r>
      <w:ins w:author="Yosuke Moriyama" w:id="22" w:date="2024-11-01T06:37:55Z">
        <w:r w:rsidDel="00000000" w:rsidR="00000000" w:rsidRPr="00000000">
          <w:rPr>
            <w:rtl w:val="0"/>
          </w:rPr>
          <w:t xml:space="preserve">，</w:t>
        </w:r>
      </w:ins>
      <w:r w:rsidDel="00000000" w:rsidR="00000000" w:rsidRPr="00000000">
        <w:rPr>
          <w:rFonts w:ascii="Arial Unicode MS" w:cs="Arial Unicode MS" w:eastAsia="Arial Unicode MS" w:hAnsi="Arial Unicode MS"/>
          <w:rtl w:val="0"/>
        </w:rPr>
        <w:t xml:space="preserve">環を持たない様子を非常に良く観察できるのだ．</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②土星が太陽に対して横を向くとき</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土星から見て赤道に太陽が来るとき(土星の春分と秋分)がこの時期にあたる．土星に対して太陽と地球は大体同じ方向にあるため</w:t>
      </w:r>
      <w:r w:rsidDel="00000000" w:rsidR="00000000" w:rsidRPr="00000000">
        <w:rPr>
          <w:rFonts w:ascii="Arial Unicode MS" w:cs="Arial Unicode MS" w:eastAsia="Arial Unicode MS" w:hAnsi="Arial Unicode MS"/>
          <w:rtl w:val="0"/>
        </w:rPr>
        <w:t xml:space="preserve">，</w:t>
      </w:r>
      <w:commentRangeStart w:id="0"/>
      <w:r w:rsidDel="00000000" w:rsidR="00000000" w:rsidRPr="00000000">
        <w:rPr>
          <w:rFonts w:ascii="Arial Unicode MS" w:cs="Arial Unicode MS" w:eastAsia="Arial Unicode MS" w:hAnsi="Arial Unicode MS"/>
          <w:rtl w:val="0"/>
        </w:rPr>
        <w:t xml:space="preserve">前項</w:t>
      </w:r>
      <w:r w:rsidDel="00000000" w:rsidR="00000000" w:rsidRPr="00000000">
        <w:rPr>
          <w:rFonts w:ascii="Arial Unicode MS" w:cs="Arial Unicode MS" w:eastAsia="Arial Unicode MS" w:hAnsi="Arial Unicode MS"/>
          <w:rtl w:val="0"/>
        </w:rPr>
        <w:t xml:space="preserve">の現象</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の日付付近でこちらの現象も観察できる．こちらは土星の環の面に光が当たらなくなるためにほとんど見えなくなるというのが原理である．</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ins w:author="Yosuke Moriyama" w:id="23" w:date="2024-11-01T06:39:55Z">
        <w:r w:rsidDel="00000000" w:rsidR="00000000" w:rsidRPr="00000000">
          <w:rPr>
            <w:rtl w:val="0"/>
          </w:rPr>
          <w:t xml:space="preserve">環</w:t>
        </w:r>
      </w:ins>
      <w:r w:rsidDel="00000000" w:rsidR="00000000" w:rsidRPr="00000000">
        <w:rPr>
          <w:rFonts w:ascii="Arial Unicode MS" w:cs="Arial Unicode MS" w:eastAsia="Arial Unicode MS" w:hAnsi="Arial Unicode MS"/>
          <w:rtl w:val="0"/>
        </w:rPr>
        <w:t xml:space="preserve">の消失により，環によって見えていなかった衛星を見つけやすくなったり</w:t>
      </w:r>
      <w:r w:rsidDel="00000000" w:rsidR="00000000" w:rsidRPr="00000000">
        <w:rPr>
          <w:rFonts w:ascii="Arial Unicode MS" w:cs="Arial Unicode MS" w:eastAsia="Arial Unicode MS" w:hAnsi="Arial Unicode MS"/>
          <w:rtl w:val="0"/>
        </w:rPr>
        <w:t xml:space="preserve">，土星</w:t>
      </w:r>
      <w:r w:rsidDel="00000000" w:rsidR="00000000" w:rsidRPr="00000000">
        <w:rPr>
          <w:rFonts w:ascii="Arial Unicode MS" w:cs="Arial Unicode MS" w:eastAsia="Arial Unicode MS" w:hAnsi="Arial Unicode MS"/>
          <w:rtl w:val="0"/>
        </w:rPr>
        <w:t xml:space="preserve">の模様がよく見えるようになったりと土星についての新たな発見が期待できる．</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なお</w:t>
      </w:r>
      <w:ins w:author="Yosuke Moriyama" w:id="24" w:date="2024-11-01T06:40:16Z">
        <w:r w:rsidDel="00000000" w:rsidR="00000000" w:rsidRPr="00000000">
          <w:rPr>
            <w:rtl w:val="0"/>
          </w:rPr>
          <w:t xml:space="preserve">，</w:t>
        </w:r>
      </w:ins>
      <w:r w:rsidDel="00000000" w:rsidR="00000000" w:rsidRPr="00000000">
        <w:rPr>
          <w:rFonts w:ascii="Arial Unicode MS" w:cs="Arial Unicode MS" w:eastAsia="Arial Unicode MS" w:hAnsi="Arial Unicode MS"/>
          <w:rtl w:val="0"/>
        </w:rPr>
        <w:t xml:space="preserve">次の消失は3月24日に地球が土星の北側から南側へ移り（前者の条件）</w:t>
      </w:r>
      <w:r w:rsidDel="00000000" w:rsidR="00000000" w:rsidRPr="00000000">
        <w:rPr>
          <w:rFonts w:ascii="Arial Unicode MS" w:cs="Arial Unicode MS" w:eastAsia="Arial Unicode MS" w:hAnsi="Arial Unicode MS"/>
          <w:rtl w:val="0"/>
        </w:rPr>
        <w:t xml:space="preserve">，続い</w:t>
      </w:r>
      <w:r w:rsidDel="00000000" w:rsidR="00000000" w:rsidRPr="00000000">
        <w:rPr>
          <w:rFonts w:ascii="Arial Unicode MS" w:cs="Arial Unicode MS" w:eastAsia="Arial Unicode MS" w:hAnsi="Arial Unicode MS"/>
          <w:rtl w:val="0"/>
        </w:rPr>
        <w:t xml:space="preserve">て5月7日に太陽が南側へ移る（後者の条件）タイミングで見られる．ただし</w:t>
      </w:r>
      <w:r w:rsidDel="00000000" w:rsidR="00000000" w:rsidRPr="00000000">
        <w:rPr>
          <w:rFonts w:ascii="Arial Unicode MS" w:cs="Arial Unicode MS" w:eastAsia="Arial Unicode MS" w:hAnsi="Arial Unicode MS"/>
          <w:rtl w:val="0"/>
        </w:rPr>
        <w:t xml:space="preserve">，3</w:t>
      </w:r>
      <w:r w:rsidDel="00000000" w:rsidR="00000000" w:rsidRPr="00000000">
        <w:rPr>
          <w:rFonts w:ascii="Arial Unicode MS" w:cs="Arial Unicode MS" w:eastAsia="Arial Unicode MS" w:hAnsi="Arial Unicode MS"/>
          <w:rtl w:val="0"/>
        </w:rPr>
        <w:t xml:space="preserve">月から4月中旬までは太陽に近いため</w:t>
      </w:r>
      <w:r w:rsidDel="00000000" w:rsidR="00000000" w:rsidRPr="00000000">
        <w:rPr>
          <w:rFonts w:ascii="Arial Unicode MS" w:cs="Arial Unicode MS" w:eastAsia="Arial Unicode MS" w:hAnsi="Arial Unicode MS"/>
          <w:rtl w:val="0"/>
        </w:rPr>
        <w:t xml:space="preserve">，観望</w:t>
      </w:r>
      <w:r w:rsidDel="00000000" w:rsidR="00000000" w:rsidRPr="00000000">
        <w:rPr>
          <w:rFonts w:ascii="Arial Unicode MS" w:cs="Arial Unicode MS" w:eastAsia="Arial Unicode MS" w:hAnsi="Arial Unicode MS"/>
          <w:rtl w:val="0"/>
        </w:rPr>
        <w:t xml:space="preserve">には適さない</w:t>
      </w:r>
      <w:r w:rsidDel="00000000" w:rsidR="00000000" w:rsidRPr="00000000">
        <w:rPr>
          <w:rFonts w:ascii="Arial Unicode MS" w:cs="Arial Unicode MS" w:eastAsia="Arial Unicode MS" w:hAnsi="Arial Unicode MS"/>
          <w:rtl w:val="0"/>
        </w:rPr>
        <w:t xml:space="preserve">．5月</w:t>
      </w:r>
      <w:r w:rsidDel="00000000" w:rsidR="00000000" w:rsidRPr="00000000">
        <w:rPr>
          <w:rFonts w:ascii="Arial Unicode MS" w:cs="Arial Unicode MS" w:eastAsia="Arial Unicode MS" w:hAnsi="Arial Unicode MS"/>
          <w:rtl w:val="0"/>
        </w:rPr>
        <w:t xml:space="preserve">7日ごろは</w:t>
      </w:r>
      <w:r w:rsidDel="00000000" w:rsidR="00000000" w:rsidRPr="00000000">
        <w:rPr>
          <w:rFonts w:ascii="Arial Unicode MS" w:cs="Arial Unicode MS" w:eastAsia="Arial Unicode MS" w:hAnsi="Arial Unicode MS"/>
          <w:rtl w:val="0"/>
        </w:rPr>
        <w:t xml:space="preserve">，夜明け</w:t>
      </w:r>
      <w:r w:rsidDel="00000000" w:rsidR="00000000" w:rsidRPr="00000000">
        <w:rPr>
          <w:rFonts w:ascii="Arial Unicode MS" w:cs="Arial Unicode MS" w:eastAsia="Arial Unicode MS" w:hAnsi="Arial Unicode MS"/>
          <w:rtl w:val="0"/>
        </w:rPr>
        <w:t xml:space="preserve">前の東の低い空で観察できる</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また，同年11月25日ごろには</w:t>
      </w:r>
      <w:r w:rsidDel="00000000" w:rsidR="00000000" w:rsidRPr="00000000">
        <w:rPr>
          <w:rFonts w:ascii="Arial Unicode MS" w:cs="Arial Unicode MS" w:eastAsia="Arial Unicode MS" w:hAnsi="Arial Unicode MS"/>
          <w:rtl w:val="0"/>
        </w:rPr>
        <w:t xml:space="preserve">地球</w:t>
      </w:r>
      <w:r w:rsidDel="00000000" w:rsidR="00000000" w:rsidRPr="00000000">
        <w:rPr>
          <w:rFonts w:ascii="Arial Unicode MS" w:cs="Arial Unicode MS" w:eastAsia="Arial Unicode MS" w:hAnsi="Arial Unicode MS"/>
          <w:rtl w:val="0"/>
        </w:rPr>
        <w:t xml:space="preserve">が土星の赤道方向に近づく．そのため，</w:t>
      </w:r>
      <w:r w:rsidDel="00000000" w:rsidR="00000000" w:rsidRPr="00000000">
        <w:rPr>
          <w:rFonts w:ascii="Arial Unicode MS" w:cs="Arial Unicode MS" w:eastAsia="Arial Unicode MS" w:hAnsi="Arial Unicode MS"/>
          <w:rtl w:val="0"/>
        </w:rPr>
        <w:t xml:space="preserve">夕方</w:t>
      </w:r>
      <w:r w:rsidDel="00000000" w:rsidR="00000000" w:rsidRPr="00000000">
        <w:rPr>
          <w:rFonts w:ascii="Arial Unicode MS" w:cs="Arial Unicode MS" w:eastAsia="Arial Unicode MS" w:hAnsi="Arial Unicode MS"/>
          <w:rtl w:val="0"/>
        </w:rPr>
        <w:t xml:space="preserve">から夜にかけて高度も十分にあり</w:t>
      </w:r>
      <w:r w:rsidDel="00000000" w:rsidR="00000000" w:rsidRPr="00000000">
        <w:rPr>
          <w:rFonts w:ascii="Arial Unicode MS" w:cs="Arial Unicode MS" w:eastAsia="Arial Unicode MS" w:hAnsi="Arial Unicode MS"/>
          <w:rtl w:val="0"/>
        </w:rPr>
        <w:t xml:space="preserve">，観望</w:t>
      </w:r>
      <w:r w:rsidDel="00000000" w:rsidR="00000000" w:rsidRPr="00000000">
        <w:rPr>
          <w:rFonts w:ascii="Arial Unicode MS" w:cs="Arial Unicode MS" w:eastAsia="Arial Unicode MS" w:hAnsi="Arial Unicode MS"/>
          <w:rtl w:val="0"/>
        </w:rPr>
        <w:t xml:space="preserve">のチャンスといえるであろう．</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現在も徐々に環が細くなってい</w:t>
      </w:r>
      <w:ins w:author="Yosuke Moriyama" w:id="25" w:date="2024-11-01T06:41:33Z">
        <w:r w:rsidDel="00000000" w:rsidR="00000000" w:rsidRPr="00000000">
          <w:rPr>
            <w:rtl w:val="0"/>
          </w:rPr>
          <w:t xml:space="preserve">く様子</w:t>
        </w:r>
        <w:del w:author="Yosuke Moriyama" w:id="25" w:date="2024-11-01T06:41:33Z">
          <w:r w:rsidDel="00000000" w:rsidR="00000000" w:rsidRPr="00000000">
            <w:rPr>
              <w:rtl w:val="0"/>
            </w:rPr>
            <w:delText xml:space="preserve"> </w:delText>
          </w:r>
        </w:del>
      </w:ins>
      <w:r w:rsidDel="00000000" w:rsidR="00000000" w:rsidRPr="00000000">
        <w:rPr>
          <w:rFonts w:ascii="Arial Unicode MS" w:cs="Arial Unicode MS" w:eastAsia="Arial Unicode MS" w:hAnsi="Arial Unicode MS"/>
          <w:rtl w:val="0"/>
        </w:rPr>
        <w:t xml:space="preserve">が観察できる．皆も日々変わりゆく土星の姿を観察してみてはどうだろうか．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参考文献</w:t>
      </w:r>
    </w:p>
    <w:p w:rsidR="00000000" w:rsidDel="00000000" w:rsidP="00000000" w:rsidRDefault="00000000" w:rsidRPr="00000000" w14:paraId="00000037">
      <w:pPr>
        <w:rPr/>
      </w:pPr>
      <w:hyperlink r:id="rId7">
        <w:r w:rsidDel="00000000" w:rsidR="00000000" w:rsidRPr="00000000">
          <w:rPr>
            <w:color w:val="1155cc"/>
            <w:u w:val="single"/>
            <w:rtl w:val="0"/>
          </w:rPr>
          <w:t xml:space="preserve">https://eco.mtk.nao.ac.jp/koyomi/topics/html/topics2025_1.html</w:t>
        </w:r>
      </w:hyperlink>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参考文献はあとで足します</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osuke Moriyama" w:id="0" w:date="2024-11-01T07:01:3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①？</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co.mtk.nao.ac.jp/koyomi/topics/html/topics2025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